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135DA99" w14:textId="77777777" w:rsidR="00852445" w:rsidRDefault="00852445" w:rsidP="00852445">
            <w:pPr>
              <w:ind w:firstLine="307"/>
              <w:jc w:val="center"/>
            </w:pPr>
            <w:r>
              <w:t xml:space="preserve">Mehran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  <w:tr w:rsidR="00BF29B2" w14:paraId="56FF8DC0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70AE2AF" w14:textId="77777777" w:rsidR="00BF29B2" w:rsidRDefault="00BF29B2" w:rsidP="00BF29B2">
            <w:pPr>
              <w:ind w:firstLine="307"/>
              <w:jc w:val="right"/>
              <w:rPr>
                <w:b w:val="0"/>
                <w:i/>
                <w:sz w:val="16"/>
                <w:szCs w:val="16"/>
              </w:rPr>
            </w:pPr>
            <w:r w:rsidRPr="00252FC4">
              <w:rPr>
                <w:b w:val="0"/>
                <w:i/>
                <w:sz w:val="16"/>
                <w:szCs w:val="16"/>
              </w:rPr>
              <w:t>FRM-003/00/QSP-004</w:t>
            </w:r>
          </w:p>
          <w:p w14:paraId="4E8ECA9B" w14:textId="683D6AB0" w:rsidR="00BF29B2" w:rsidRDefault="00BF29B2" w:rsidP="00BF29B2">
            <w:pPr>
              <w:ind w:firstLine="307"/>
              <w:jc w:val="right"/>
            </w:pPr>
            <w:r>
              <w:rPr>
                <w:b w:val="0"/>
                <w:i/>
                <w:sz w:val="16"/>
                <w:szCs w:val="16"/>
              </w:rPr>
              <w:t xml:space="preserve"> Dec, 01, 2001</w:t>
            </w:r>
          </w:p>
        </w:tc>
      </w:tr>
    </w:tbl>
    <w:p w14:paraId="1971B709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2092"/>
        <w:gridCol w:w="1843"/>
        <w:gridCol w:w="1593"/>
      </w:tblGrid>
      <w:tr w:rsidR="00852445" w14:paraId="7C376E94" w14:textId="77777777" w:rsidTr="006B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3A878649" w14:textId="2D6D4803" w:rsidR="00852445" w:rsidRDefault="006B0C8D" w:rsidP="006B0C8D">
            <w:pPr>
              <w:jc w:val="center"/>
            </w:pPr>
            <w:r>
              <w:t>Tentative</w:t>
            </w:r>
            <w:r w:rsidR="00BF29B2">
              <w:t xml:space="preserve"> </w:t>
            </w:r>
            <w:r>
              <w:t>Teaching</w:t>
            </w:r>
            <w:r w:rsidR="00BF29B2">
              <w:t xml:space="preserve"> </w:t>
            </w:r>
            <w:r>
              <w:t>Plan</w:t>
            </w:r>
          </w:p>
        </w:tc>
      </w:tr>
      <w:tr w:rsidR="00BF29B2" w14:paraId="7709E1D1" w14:textId="77777777" w:rsidTr="006B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6A6670FF" w14:textId="501935D9" w:rsidR="00BF29B2" w:rsidRDefault="00BF29B2" w:rsidP="000C32B0">
            <w:pPr>
              <w:jc w:val="center"/>
            </w:pPr>
            <w:r>
              <w:t>Department of Software Engineering</w:t>
            </w:r>
          </w:p>
        </w:tc>
      </w:tr>
      <w:tr w:rsidR="006B0C8D" w14:paraId="53B04CDE" w14:textId="77777777" w:rsidTr="006B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9A1401" w14:textId="45137208" w:rsidR="006B0C8D" w:rsidRDefault="006B0C8D" w:rsidP="000C32B0">
            <w:r>
              <w:t>Name of Teacher</w:t>
            </w:r>
          </w:p>
        </w:tc>
        <w:tc>
          <w:tcPr>
            <w:tcW w:w="7796" w:type="dxa"/>
            <w:gridSpan w:val="5"/>
          </w:tcPr>
          <w:p w14:paraId="71C2A7E7" w14:textId="647CD37A" w:rsidR="006B0C8D" w:rsidRPr="006B0C8D" w:rsidRDefault="00E5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Dr. </w:t>
            </w:r>
            <w:proofErr w:type="spellStart"/>
            <w:r>
              <w:t>Naeem</w:t>
            </w:r>
            <w:proofErr w:type="spellEnd"/>
            <w:r>
              <w:t xml:space="preserve"> Ahmed </w:t>
            </w:r>
            <w:proofErr w:type="spellStart"/>
            <w:r>
              <w:t>Mahoto</w:t>
            </w:r>
            <w:proofErr w:type="spellEnd"/>
          </w:p>
        </w:tc>
      </w:tr>
      <w:tr w:rsidR="00852445" w14:paraId="09EE538C" w14:textId="77777777" w:rsidTr="006B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81B58B" w14:textId="297D5A71" w:rsidR="00852445" w:rsidRDefault="00BF29B2">
            <w:r>
              <w:t>Course Name</w:t>
            </w:r>
          </w:p>
        </w:tc>
        <w:tc>
          <w:tcPr>
            <w:tcW w:w="2268" w:type="dxa"/>
            <w:gridSpan w:val="2"/>
          </w:tcPr>
          <w:p w14:paraId="641E679E" w14:textId="14FE4977" w:rsidR="00852445" w:rsidRDefault="00904A1B" w:rsidP="00904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  <w:r w:rsidR="000150CD">
              <w:t xml:space="preserve"> Fundamentals</w:t>
            </w:r>
          </w:p>
        </w:tc>
        <w:tc>
          <w:tcPr>
            <w:tcW w:w="2092" w:type="dxa"/>
          </w:tcPr>
          <w:p w14:paraId="7D79F53B" w14:textId="45EB2810" w:rsidR="00852445" w:rsidRPr="00852445" w:rsidRDefault="00BF29B2" w:rsidP="000C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436" w:type="dxa"/>
            <w:gridSpan w:val="2"/>
          </w:tcPr>
          <w:p w14:paraId="4AC1DAA9" w14:textId="2BDC0BDA" w:rsidR="00852445" w:rsidRDefault="00904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SW11</w:t>
            </w:r>
            <w:r w:rsidR="000150CD">
              <w:t>2</w:t>
            </w:r>
          </w:p>
        </w:tc>
      </w:tr>
      <w:tr w:rsidR="006B0C8D" w14:paraId="75716A25" w14:textId="77777777" w:rsidTr="006B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07E6A5" w14:textId="39DEE997" w:rsidR="006B0C8D" w:rsidRDefault="006B0C8D">
            <w:r>
              <w:t>Batch</w:t>
            </w:r>
          </w:p>
        </w:tc>
        <w:tc>
          <w:tcPr>
            <w:tcW w:w="1134" w:type="dxa"/>
          </w:tcPr>
          <w:p w14:paraId="40865318" w14:textId="38106FE2" w:rsidR="006B0C8D" w:rsidRDefault="001E3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955531">
              <w:t>-</w:t>
            </w:r>
            <w:r w:rsidR="006B0C8D">
              <w:t>SW</w:t>
            </w:r>
          </w:p>
        </w:tc>
        <w:tc>
          <w:tcPr>
            <w:tcW w:w="1134" w:type="dxa"/>
          </w:tcPr>
          <w:p w14:paraId="2528180B" w14:textId="7C2E8F11" w:rsidR="006B0C8D" w:rsidRPr="006B0C8D" w:rsidRDefault="006B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C8D">
              <w:rPr>
                <w:b/>
              </w:rPr>
              <w:t>Year</w:t>
            </w:r>
          </w:p>
        </w:tc>
        <w:tc>
          <w:tcPr>
            <w:tcW w:w="2092" w:type="dxa"/>
          </w:tcPr>
          <w:p w14:paraId="0E2F1825" w14:textId="0FB8F20A" w:rsidR="006B0C8D" w:rsidRPr="00852445" w:rsidRDefault="00904A1B" w:rsidP="00904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904A1B">
              <w:rPr>
                <w:b/>
                <w:vertAlign w:val="superscript"/>
              </w:rPr>
              <w:t>st</w:t>
            </w:r>
            <w:r w:rsidR="006B0C8D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14:paraId="1DDFDBB8" w14:textId="0EE75D5D" w:rsidR="006B0C8D" w:rsidRPr="006B0C8D" w:rsidRDefault="006B0C8D" w:rsidP="000C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C8D">
              <w:rPr>
                <w:b/>
              </w:rPr>
              <w:t>Semester</w:t>
            </w:r>
          </w:p>
        </w:tc>
        <w:tc>
          <w:tcPr>
            <w:tcW w:w="1593" w:type="dxa"/>
          </w:tcPr>
          <w:p w14:paraId="3FBDF51F" w14:textId="7529393A" w:rsidR="006B0C8D" w:rsidRDefault="00904A1B" w:rsidP="000C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904A1B">
              <w:rPr>
                <w:vertAlign w:val="superscript"/>
              </w:rPr>
              <w:t>st</w:t>
            </w:r>
          </w:p>
        </w:tc>
      </w:tr>
    </w:tbl>
    <w:p w14:paraId="76A23B0A" w14:textId="77777777" w:rsidR="002953A0" w:rsidRDefault="002953A0">
      <w:bookmarkStart w:id="0" w:name="_GoBack"/>
      <w:bookmarkEnd w:id="0"/>
    </w:p>
    <w:tbl>
      <w:tblPr>
        <w:tblStyle w:val="LightList-Accent4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28"/>
        <w:gridCol w:w="1740"/>
        <w:gridCol w:w="4252"/>
        <w:gridCol w:w="2410"/>
        <w:gridCol w:w="992"/>
      </w:tblGrid>
      <w:tr w:rsidR="002953A0" w:rsidRPr="008B3531" w14:paraId="42D230E8" w14:textId="77777777" w:rsidTr="00FC6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D9D1475" w14:textId="6A8BC6CD" w:rsidR="002953A0" w:rsidRPr="004A7559" w:rsidRDefault="002953A0">
            <w:pPr>
              <w:rPr>
                <w:sz w:val="22"/>
              </w:rPr>
            </w:pPr>
            <w:r w:rsidRPr="004A7559">
              <w:rPr>
                <w:sz w:val="22"/>
              </w:rPr>
              <w:t>#</w:t>
            </w:r>
          </w:p>
        </w:tc>
        <w:tc>
          <w:tcPr>
            <w:tcW w:w="1768" w:type="dxa"/>
            <w:gridSpan w:val="2"/>
          </w:tcPr>
          <w:p w14:paraId="3E26B2A2" w14:textId="25855B80" w:rsidR="002953A0" w:rsidRPr="004A7559" w:rsidRDefault="0029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Topic</w:t>
            </w:r>
          </w:p>
        </w:tc>
        <w:tc>
          <w:tcPr>
            <w:tcW w:w="4252" w:type="dxa"/>
          </w:tcPr>
          <w:p w14:paraId="6D9FBA81" w14:textId="04D9060A" w:rsidR="002953A0" w:rsidRPr="004A7559" w:rsidRDefault="002953A0" w:rsidP="006B0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Learning Outcome</w:t>
            </w:r>
          </w:p>
        </w:tc>
        <w:tc>
          <w:tcPr>
            <w:tcW w:w="2410" w:type="dxa"/>
          </w:tcPr>
          <w:p w14:paraId="23C2D5E9" w14:textId="14C95A8E" w:rsidR="002953A0" w:rsidRPr="008B3531" w:rsidRDefault="0029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3531">
              <w:rPr>
                <w:sz w:val="16"/>
                <w:szCs w:val="16"/>
              </w:rPr>
              <w:t>Delivery Method</w:t>
            </w:r>
          </w:p>
        </w:tc>
        <w:tc>
          <w:tcPr>
            <w:tcW w:w="992" w:type="dxa"/>
          </w:tcPr>
          <w:p w14:paraId="58C2C37B" w14:textId="2A0F5DA7" w:rsidR="002953A0" w:rsidRPr="008B3531" w:rsidRDefault="0029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Lecture Hours</w:t>
            </w:r>
          </w:p>
        </w:tc>
      </w:tr>
      <w:tr w:rsidR="002953A0" w14:paraId="20F9E2A5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14AB0B5A" w14:textId="0F569F2F" w:rsidR="002953A0" w:rsidRDefault="002953A0">
            <w:r>
              <w:t>1</w:t>
            </w:r>
          </w:p>
        </w:tc>
        <w:tc>
          <w:tcPr>
            <w:tcW w:w="1768" w:type="dxa"/>
            <w:gridSpan w:val="2"/>
            <w:vMerge w:val="restart"/>
          </w:tcPr>
          <w:p w14:paraId="00DF31B9" w14:textId="590D1870" w:rsidR="002953A0" w:rsidRDefault="00F26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Fundamentals</w:t>
            </w:r>
          </w:p>
        </w:tc>
        <w:tc>
          <w:tcPr>
            <w:tcW w:w="4252" w:type="dxa"/>
          </w:tcPr>
          <w:p w14:paraId="7DDE25B9" w14:textId="6AF549B4" w:rsidR="00647AC0" w:rsidRDefault="000404F1" w:rsidP="00B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</w:t>
            </w:r>
            <w:r w:rsidR="005A4034">
              <w:t xml:space="preserve"> Computer </w:t>
            </w:r>
            <w:r w:rsidR="009C4717">
              <w:t>Programming</w:t>
            </w:r>
            <w:r w:rsidR="001771A6">
              <w:t xml:space="preserve"> </w:t>
            </w:r>
          </w:p>
          <w:p w14:paraId="6BC8FF6F" w14:textId="3AFF6F29" w:rsidR="00B77D5F" w:rsidRDefault="009D1588" w:rsidP="009655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History </w:t>
            </w:r>
            <w:r w:rsidR="00A743DF">
              <w:t xml:space="preserve">and </w:t>
            </w:r>
            <w:r w:rsidR="008F7287">
              <w:t>g</w:t>
            </w:r>
            <w:r w:rsidR="00B77D5F">
              <w:t>enerations</w:t>
            </w:r>
            <w:r w:rsidR="00B45ED0">
              <w:t xml:space="preserve"> of</w:t>
            </w:r>
            <w:r w:rsidR="00B77D5F">
              <w:t xml:space="preserve"> </w:t>
            </w:r>
            <w:r w:rsidR="00B45ED0">
              <w:t xml:space="preserve">Computer </w:t>
            </w:r>
            <w:r w:rsidR="00B77D5F">
              <w:t>programming languages</w:t>
            </w:r>
          </w:p>
          <w:p w14:paraId="15FCAFA0" w14:textId="6F135BF3" w:rsidR="00935BC8" w:rsidRDefault="00935BC8" w:rsidP="009655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Interpreted and Compiled languages</w:t>
            </w:r>
          </w:p>
          <w:p w14:paraId="0D833843" w14:textId="6B117946" w:rsidR="000404F1" w:rsidRDefault="00EC564F" w:rsidP="00EC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and Information.</w:t>
            </w:r>
          </w:p>
        </w:tc>
        <w:tc>
          <w:tcPr>
            <w:tcW w:w="2410" w:type="dxa"/>
          </w:tcPr>
          <w:p w14:paraId="7E1222B3" w14:textId="3D13E70B" w:rsidR="002953A0" w:rsidRDefault="0029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992" w:type="dxa"/>
          </w:tcPr>
          <w:p w14:paraId="73F534DC" w14:textId="30084FED" w:rsidR="002953A0" w:rsidRDefault="00EB0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953A0" w14:paraId="33EA6976" w14:textId="77777777" w:rsidTr="00FC6C8B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2D789E32" w14:textId="77777777" w:rsidR="002953A0" w:rsidRDefault="002953A0"/>
        </w:tc>
        <w:tc>
          <w:tcPr>
            <w:tcW w:w="1768" w:type="dxa"/>
            <w:gridSpan w:val="2"/>
            <w:vMerge/>
          </w:tcPr>
          <w:p w14:paraId="0759BE3B" w14:textId="77777777" w:rsidR="002953A0" w:rsidRDefault="0029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5B4212B1" w14:textId="7485D6AE" w:rsidR="002953A0" w:rsidRDefault="00C7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C/ C++ programming language</w:t>
            </w:r>
            <w:r w:rsidR="00AD74CD">
              <w:t>s</w:t>
            </w:r>
            <w:r>
              <w:t>, Features of C++</w:t>
            </w:r>
            <w:r w:rsidR="007E5978">
              <w:t>,</w:t>
            </w:r>
          </w:p>
          <w:p w14:paraId="68292E54" w14:textId="77777777" w:rsidR="00982756" w:rsidRDefault="007E5978" w:rsidP="004B4CF0">
            <w:pPr>
              <w:widowControl w:val="0"/>
              <w:autoSpaceDE w:val="0"/>
              <w:autoSpaceDN w:val="0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Introduction to a typical C++ </w:t>
            </w:r>
            <w:r w:rsidR="00982756">
              <w:t>IDE</w:t>
            </w:r>
          </w:p>
          <w:p w14:paraId="41D32BFA" w14:textId="5E11B3BC" w:rsidR="007E5978" w:rsidRDefault="00F54DEB" w:rsidP="004B4CF0">
            <w:pPr>
              <w:widowControl w:val="0"/>
              <w:autoSpaceDE w:val="0"/>
              <w:autoSpaceDN w:val="0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E5978">
              <w:t xml:space="preserve">Dev CPP / MS Visual </w:t>
            </w:r>
            <w:r w:rsidR="004B4CF0">
              <w:t>C++) Environment</w:t>
            </w:r>
            <w:r w:rsidR="00F20B8C">
              <w:t>,</w:t>
            </w:r>
          </w:p>
          <w:p w14:paraId="09E091DC" w14:textId="77777777" w:rsidR="00541506" w:rsidRDefault="00FA5638" w:rsidP="004B4CF0">
            <w:pPr>
              <w:widowControl w:val="0"/>
              <w:autoSpaceDE w:val="0"/>
              <w:autoSpaceDN w:val="0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20B8C">
              <w:t>ompiling and execution of C++ program</w:t>
            </w:r>
            <w:r w:rsidR="00D226C4">
              <w:t>.</w:t>
            </w:r>
          </w:p>
          <w:p w14:paraId="2F912917" w14:textId="64DA9C1F" w:rsidR="00F20B8C" w:rsidRDefault="00541506" w:rsidP="004B4CF0">
            <w:pPr>
              <w:widowControl w:val="0"/>
              <w:autoSpaceDE w:val="0"/>
              <w:autoSpaceDN w:val="0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and Object code</w:t>
            </w:r>
            <w:r w:rsidR="009655DA">
              <w:t>,</w:t>
            </w:r>
            <w:r w:rsidR="00C00DCA">
              <w:t xml:space="preserve"> </w:t>
            </w:r>
          </w:p>
          <w:p w14:paraId="18E39DA6" w14:textId="31A44361" w:rsidR="00541506" w:rsidRDefault="00C00DCA" w:rsidP="009655DA">
            <w:pPr>
              <w:widowControl w:val="0"/>
              <w:autoSpaceDE w:val="0"/>
              <w:autoSpaceDN w:val="0"/>
              <w:spacing w:line="26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Translators</w:t>
            </w:r>
          </w:p>
        </w:tc>
        <w:tc>
          <w:tcPr>
            <w:tcW w:w="2410" w:type="dxa"/>
          </w:tcPr>
          <w:p w14:paraId="6F23B654" w14:textId="3DFD96CB" w:rsidR="002953A0" w:rsidRDefault="0029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300110B3" w14:textId="3E512071" w:rsidR="002953A0" w:rsidRDefault="0021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0507E" w14:paraId="427AA950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gridSpan w:val="2"/>
            <w:vMerge w:val="restart"/>
          </w:tcPr>
          <w:p w14:paraId="44ABB651" w14:textId="484E79F4" w:rsidR="0010507E" w:rsidRDefault="0010507E" w:rsidP="00017283">
            <w:pPr>
              <w:rPr>
                <w:b w:val="0"/>
                <w:bCs w:val="0"/>
              </w:rPr>
            </w:pPr>
            <w:r>
              <w:t>2</w:t>
            </w:r>
            <w:ins w:id="1" w:author="Sajjad" w:date="2019-09-17T19:26:00Z">
              <w:r>
                <w:t xml:space="preserve">                   </w:t>
              </w:r>
            </w:ins>
          </w:p>
          <w:p w14:paraId="06F0B6CF" w14:textId="4F9FC304" w:rsidR="0010507E" w:rsidRPr="00076D2A" w:rsidRDefault="0010507E" w:rsidP="00F422EF">
            <w:pPr>
              <w:widowControl w:val="0"/>
              <w:autoSpaceDE w:val="0"/>
              <w:autoSpaceDN w:val="0"/>
              <w:spacing w:line="264" w:lineRule="exact"/>
              <w:jc w:val="both"/>
              <w:rPr>
                <w:b w:val="0"/>
              </w:rPr>
            </w:pPr>
          </w:p>
        </w:tc>
        <w:tc>
          <w:tcPr>
            <w:tcW w:w="1740" w:type="dxa"/>
            <w:vMerge w:val="restart"/>
          </w:tcPr>
          <w:p w14:paraId="3AC7A56D" w14:textId="6C42C58B" w:rsidR="0010507E" w:rsidRPr="00076D2A" w:rsidRDefault="0010507E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</w:t>
            </w:r>
            <w:r w:rsidRPr="00076D2A">
              <w:rPr>
                <w:bCs/>
              </w:rPr>
              <w:t>++ programming</w:t>
            </w:r>
          </w:p>
        </w:tc>
        <w:tc>
          <w:tcPr>
            <w:tcW w:w="4252" w:type="dxa"/>
          </w:tcPr>
          <w:p w14:paraId="5826610B" w14:textId="2455CDBD" w:rsidR="0010507E" w:rsidRDefault="0010507E" w:rsidP="0098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Basic C++ Program Structure.</w:t>
            </w:r>
            <w:r w:rsidR="00982756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A31CB9">
              <w:t>P</w:t>
            </w:r>
            <w:r w:rsidR="00A26764">
              <w:t>rogramming style (syntax),</w:t>
            </w:r>
          </w:p>
          <w:p w14:paraId="15434F63" w14:textId="1FABF605" w:rsidR="0010507E" w:rsidRDefault="0010507E" w:rsidP="00A75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t>statement terminator</w:t>
            </w:r>
            <w:r w:rsidR="00A26764">
              <w:t xml:space="preserve"> and</w:t>
            </w:r>
            <w:r>
              <w:t xml:space="preserve"> comments</w:t>
            </w:r>
            <w:r w:rsidR="0060668C">
              <w:t>.</w:t>
            </w:r>
          </w:p>
          <w:p w14:paraId="7148CF43" w14:textId="77777777" w:rsidR="00711A41" w:rsidRDefault="0010507E" w:rsidP="00A75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" w:author="Sajjad" w:date="2019-10-08T20:41:00Z"/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C++ Primitive data types, such as int, char, float etc.</w:t>
            </w:r>
            <w:r w:rsidRPr="001477F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1E907D9D" w14:textId="35CF5CB0" w:rsidR="005945EA" w:rsidRDefault="00C46593" w:rsidP="00A75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</w:t>
            </w:r>
            <w:r w:rsidR="0010507E">
              <w:rPr>
                <w:rFonts w:asciiTheme="majorBidi" w:hAnsiTheme="majorBidi" w:cstheme="majorBidi"/>
                <w:sz w:val="22"/>
                <w:szCs w:val="22"/>
              </w:rPr>
              <w:t>ariables</w:t>
            </w:r>
            <w:ins w:id="3" w:author="Sajjad" w:date="2019-10-08T20:41:00Z">
              <w:r w:rsidR="00711A41">
                <w:rPr>
                  <w:rFonts w:asciiTheme="majorBidi" w:hAnsiTheme="majorBidi" w:cstheme="majorBidi"/>
                  <w:sz w:val="22"/>
                  <w:szCs w:val="22"/>
                </w:rPr>
                <w:t xml:space="preserve"> </w:t>
              </w:r>
            </w:ins>
            <w:r w:rsidR="00711A41">
              <w:rPr>
                <w:rFonts w:asciiTheme="majorBidi" w:hAnsiTheme="majorBidi" w:cstheme="majorBidi"/>
                <w:sz w:val="22"/>
                <w:szCs w:val="22"/>
              </w:rPr>
              <w:t>and Constants</w:t>
            </w:r>
          </w:p>
          <w:p w14:paraId="0E3B34A1" w14:textId="157809C2" w:rsidR="0010507E" w:rsidRDefault="005945EA" w:rsidP="00A75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Variable declaration</w:t>
            </w:r>
            <w:r w:rsidR="00FB1664">
              <w:rPr>
                <w:rFonts w:asciiTheme="majorBidi" w:hAnsiTheme="majorBidi" w:cstheme="majorBidi"/>
                <w:sz w:val="22"/>
                <w:szCs w:val="22"/>
              </w:rPr>
              <w:t>, definition and initialization.</w:t>
            </w:r>
            <w:r w:rsidR="00C46593">
              <w:rPr>
                <w:rFonts w:asciiTheme="majorBidi" w:hAnsiTheme="majorBidi" w:cstheme="majorBidi"/>
                <w:sz w:val="22"/>
                <w:szCs w:val="22"/>
              </w:rPr>
              <w:t xml:space="preserve"> Variable names /</w:t>
            </w:r>
            <w:r w:rsidR="00FB166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FB1664" w:rsidRPr="001477FA">
              <w:rPr>
                <w:rFonts w:asciiTheme="majorBidi" w:hAnsiTheme="majorBidi" w:cstheme="majorBidi"/>
                <w:sz w:val="22"/>
                <w:szCs w:val="22"/>
              </w:rPr>
              <w:t>Identifiers</w:t>
            </w:r>
            <w:r w:rsidR="00C46593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FB166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C46593">
              <w:rPr>
                <w:rFonts w:asciiTheme="majorBidi" w:hAnsiTheme="majorBidi" w:cstheme="majorBidi"/>
                <w:sz w:val="22"/>
                <w:szCs w:val="22"/>
              </w:rPr>
              <w:t xml:space="preserve">Assignment statements </w:t>
            </w:r>
            <w:r w:rsidR="00FB1664">
              <w:rPr>
                <w:rFonts w:asciiTheme="majorBidi" w:hAnsiTheme="majorBidi" w:cstheme="majorBidi"/>
                <w:sz w:val="22"/>
                <w:szCs w:val="22"/>
              </w:rPr>
              <w:t xml:space="preserve">and </w:t>
            </w:r>
            <w:r w:rsidR="00FB1664" w:rsidRPr="001477FA">
              <w:rPr>
                <w:rFonts w:asciiTheme="majorBidi" w:hAnsiTheme="majorBidi" w:cstheme="majorBidi"/>
                <w:sz w:val="22"/>
                <w:szCs w:val="22"/>
              </w:rPr>
              <w:t>keywords</w:t>
            </w:r>
            <w:r w:rsidR="00FB1664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18220F0E" w14:textId="6DA9821D" w:rsidR="0010507E" w:rsidRPr="001477FA" w:rsidRDefault="0010507E" w:rsidP="00A75A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t>Types of variables: automatic/</w:t>
            </w:r>
            <w:r w:rsidR="008D4938">
              <w:t>local, static</w:t>
            </w:r>
            <w:r>
              <w:t>, external/global</w:t>
            </w:r>
            <w:r w:rsidR="00C43E3D">
              <w:t>.</w:t>
            </w:r>
          </w:p>
        </w:tc>
        <w:tc>
          <w:tcPr>
            <w:tcW w:w="2410" w:type="dxa"/>
          </w:tcPr>
          <w:p w14:paraId="6DA8585C" w14:textId="5AC08F94" w:rsidR="0010507E" w:rsidRDefault="0010507E" w:rsidP="00EF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Lecture, Discussion &amp; Tasks</w:t>
            </w:r>
          </w:p>
        </w:tc>
        <w:tc>
          <w:tcPr>
            <w:tcW w:w="992" w:type="dxa"/>
          </w:tcPr>
          <w:p w14:paraId="1755C325" w14:textId="372493F3" w:rsidR="0010507E" w:rsidRDefault="007322FA" w:rsidP="001D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282E43D" w14:textId="614E6BD6" w:rsidR="0010507E" w:rsidRDefault="0010507E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664" w14:paraId="3FF94189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gridSpan w:val="2"/>
            <w:vMerge/>
          </w:tcPr>
          <w:p w14:paraId="06C05A00" w14:textId="77777777" w:rsidR="00FB1664" w:rsidRDefault="00FB1664" w:rsidP="00F422EF">
            <w:pPr>
              <w:widowControl w:val="0"/>
              <w:autoSpaceDE w:val="0"/>
              <w:autoSpaceDN w:val="0"/>
              <w:spacing w:line="264" w:lineRule="exact"/>
              <w:jc w:val="both"/>
              <w:rPr>
                <w:b w:val="0"/>
              </w:rPr>
            </w:pPr>
          </w:p>
        </w:tc>
        <w:tc>
          <w:tcPr>
            <w:tcW w:w="1740" w:type="dxa"/>
            <w:vMerge/>
          </w:tcPr>
          <w:p w14:paraId="1C4968C6" w14:textId="77777777" w:rsidR="00FB1664" w:rsidRDefault="00FB1664" w:rsidP="00F422EF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252" w:type="dxa"/>
          </w:tcPr>
          <w:p w14:paraId="20CDD918" w14:textId="3494ECEA" w:rsidR="00604456" w:rsidRDefault="00FB1664" w:rsidP="0098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with </w:t>
            </w:r>
            <w:proofErr w:type="spellStart"/>
            <w:proofErr w:type="gramStart"/>
            <w:r>
              <w:t>cout</w:t>
            </w:r>
            <w:proofErr w:type="spellEnd"/>
            <w:r w:rsidR="0050309F">
              <w:t xml:space="preserve"> :</w:t>
            </w:r>
            <w:proofErr w:type="gramEnd"/>
            <w:r w:rsidR="0050309F">
              <w:t xml:space="preserve"> </w:t>
            </w:r>
            <w:r w:rsidR="00C46593">
              <w:t>single character</w:t>
            </w:r>
            <w:r w:rsidR="0050309F">
              <w:t xml:space="preserve"> and other</w:t>
            </w:r>
            <w:r w:rsidR="001C50C9">
              <w:t xml:space="preserve"> data types</w:t>
            </w:r>
            <w:r w:rsidR="00C46593">
              <w:t>.</w:t>
            </w:r>
            <w:r>
              <w:t xml:space="preserve"> Input with </w:t>
            </w:r>
            <w:proofErr w:type="spellStart"/>
            <w:r>
              <w:t>cin</w:t>
            </w:r>
            <w:proofErr w:type="spellEnd"/>
            <w:r w:rsidR="0050309F">
              <w:t>: Single character</w:t>
            </w:r>
            <w:r w:rsidR="001C50C9">
              <w:t>, word and multiword</w:t>
            </w:r>
            <w:r w:rsidR="00982756">
              <w:t>.</w:t>
            </w:r>
          </w:p>
          <w:p w14:paraId="077CC012" w14:textId="41EB8BC5" w:rsidR="00637CB4" w:rsidRDefault="00637CB4" w:rsidP="0098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Specifiers, Field Width Specifiers, Escape Sequence</w:t>
            </w:r>
            <w:r w:rsidR="007D4383">
              <w:t>s</w:t>
            </w:r>
            <w:r>
              <w:t>.</w:t>
            </w:r>
          </w:p>
          <w:p w14:paraId="4745454D" w14:textId="37D4066E" w:rsidR="00FB1664" w:rsidRDefault="00CC03FC" w:rsidP="00A7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Manipulators:</w:t>
            </w:r>
            <w:r w:rsidR="00C43E3D">
              <w:t xml:space="preserve"> </w:t>
            </w:r>
            <w:proofErr w:type="spellStart"/>
            <w:r w:rsidR="00C43E3D">
              <w:t>endl</w:t>
            </w:r>
            <w:proofErr w:type="spellEnd"/>
            <w:r w:rsidR="00C43E3D">
              <w:t xml:space="preserve">, </w:t>
            </w:r>
            <w:proofErr w:type="spellStart"/>
            <w:r w:rsidR="00C43E3D">
              <w:t>setw</w:t>
            </w:r>
            <w:proofErr w:type="spellEnd"/>
            <w:r w:rsidR="00C43E3D">
              <w:t xml:space="preserve"> etc.</w:t>
            </w:r>
            <w:r w:rsidR="00C46593">
              <w:t xml:space="preserve"> </w:t>
            </w:r>
          </w:p>
        </w:tc>
        <w:tc>
          <w:tcPr>
            <w:tcW w:w="2410" w:type="dxa"/>
          </w:tcPr>
          <w:p w14:paraId="47807EDA" w14:textId="77777777" w:rsidR="00FB1664" w:rsidRDefault="00FB1664" w:rsidP="00EF5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78F4FE8" w14:textId="7CB8D4EE" w:rsidR="00FB1664" w:rsidRDefault="00CA56E9" w:rsidP="001D7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0507E" w14:paraId="3AE7FFB5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gridSpan w:val="2"/>
            <w:vMerge/>
          </w:tcPr>
          <w:p w14:paraId="0CDADCF0" w14:textId="77777777" w:rsidR="0010507E" w:rsidRDefault="0010507E" w:rsidP="00F422EF">
            <w:pPr>
              <w:widowControl w:val="0"/>
              <w:autoSpaceDE w:val="0"/>
              <w:autoSpaceDN w:val="0"/>
              <w:spacing w:line="264" w:lineRule="exact"/>
              <w:jc w:val="both"/>
              <w:rPr>
                <w:b w:val="0"/>
              </w:rPr>
            </w:pPr>
          </w:p>
        </w:tc>
        <w:tc>
          <w:tcPr>
            <w:tcW w:w="1740" w:type="dxa"/>
            <w:vMerge/>
          </w:tcPr>
          <w:p w14:paraId="7777A916" w14:textId="035FCA27" w:rsidR="0010507E" w:rsidRDefault="0010507E" w:rsidP="00F422EF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252" w:type="dxa"/>
          </w:tcPr>
          <w:p w14:paraId="5C731947" w14:textId="77777777" w:rsidR="00213218" w:rsidRDefault="009230ED" w:rsidP="00213218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Conversions: Automatic </w:t>
            </w:r>
          </w:p>
          <w:p w14:paraId="6B9E733A" w14:textId="77777777" w:rsidR="00213218" w:rsidRDefault="00213218" w:rsidP="00213218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Conversions. Casting:  </w:t>
            </w:r>
            <w:r w:rsidR="0010507E">
              <w:t xml:space="preserve">Implicit and </w:t>
            </w:r>
          </w:p>
          <w:p w14:paraId="78D06CD1" w14:textId="65A44E2E" w:rsidR="0010507E" w:rsidRDefault="00DF2C90" w:rsidP="00213218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B2D39">
              <w:t xml:space="preserve">xplicit </w:t>
            </w:r>
            <w:r w:rsidR="0010507E">
              <w:t>casting.</w:t>
            </w:r>
          </w:p>
          <w:p w14:paraId="7C0011AE" w14:textId="77777777" w:rsidR="0010507E" w:rsidRDefault="0010507E" w:rsidP="00EF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To understand Header files and Library files</w:t>
            </w:r>
          </w:p>
          <w:p w14:paraId="449EACD9" w14:textId="517373D2" w:rsidR="00874C14" w:rsidRDefault="00874C14" w:rsidP="00EF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Directives : Preprocessor</w:t>
            </w:r>
            <w:r w:rsidR="00027680">
              <w:rPr>
                <w:rFonts w:asciiTheme="majorBidi" w:hAnsiTheme="majorBidi" w:cstheme="majorBidi"/>
                <w:sz w:val="22"/>
                <w:szCs w:val="22"/>
              </w:rPr>
              <w:t>, define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and using  Directives</w:t>
            </w:r>
            <w:r w:rsidR="003F6F6D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</w:tc>
        <w:tc>
          <w:tcPr>
            <w:tcW w:w="2410" w:type="dxa"/>
          </w:tcPr>
          <w:p w14:paraId="1659E46A" w14:textId="6385C837" w:rsidR="0010507E" w:rsidRDefault="0010507E" w:rsidP="00EF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Lecture, Discussion &amp; Tasks</w:t>
            </w:r>
          </w:p>
        </w:tc>
        <w:tc>
          <w:tcPr>
            <w:tcW w:w="992" w:type="dxa"/>
          </w:tcPr>
          <w:p w14:paraId="119C7959" w14:textId="1E5ECCA2" w:rsidR="0010507E" w:rsidRDefault="0010507E" w:rsidP="001D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953A0" w14:paraId="08B3277C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4557BBC" w14:textId="4B38203B" w:rsidR="002953A0" w:rsidRDefault="00C9314E" w:rsidP="00017283">
            <w:r>
              <w:lastRenderedPageBreak/>
              <w:t>3</w:t>
            </w:r>
          </w:p>
        </w:tc>
        <w:tc>
          <w:tcPr>
            <w:tcW w:w="1768" w:type="dxa"/>
            <w:gridSpan w:val="2"/>
          </w:tcPr>
          <w:p w14:paraId="468DD0FB" w14:textId="0A1B1786" w:rsidR="002953A0" w:rsidRPr="00112F5B" w:rsidRDefault="002953A0" w:rsidP="00112F5B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2F5B">
              <w:rPr>
                <w:bCs/>
              </w:rPr>
              <w:t>Operators</w:t>
            </w:r>
          </w:p>
          <w:p w14:paraId="7E789A02" w14:textId="77777777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0537B2D1" w14:textId="6E7FC506" w:rsidR="002953A0" w:rsidRDefault="002953A0" w:rsidP="006738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Working with various operators such as </w:t>
            </w:r>
            <w:r w:rsidR="0002228E">
              <w:t>Address operator (&amp;), Arithmetic</w:t>
            </w:r>
            <w:r w:rsidR="008B10D4">
              <w:t xml:space="preserve"> Operators</w:t>
            </w:r>
            <w:r w:rsidR="0002228E">
              <w:t>, Arithmetic Assignment operator, Special assignment op</w:t>
            </w:r>
            <w:r w:rsidR="008B10D4">
              <w:t xml:space="preserve">erators, Relational Operators, </w:t>
            </w:r>
            <w:r w:rsidR="0002228E">
              <w:t>Increment and Decrement Operator</w:t>
            </w:r>
          </w:p>
          <w:p w14:paraId="0F68D5B9" w14:textId="1AF175BE" w:rsidR="00F64ECA" w:rsidRDefault="002953A0" w:rsidP="00E3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To understand operator precedence.</w:t>
            </w:r>
          </w:p>
          <w:p w14:paraId="73B94033" w14:textId="1FC7E8F6" w:rsidR="00E321F3" w:rsidRDefault="00F64ECA" w:rsidP="00E3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2"/>
                <w:szCs w:val="22"/>
              </w:rPr>
              <w:t>Working</w:t>
            </w:r>
            <w:r w:rsidR="003C5C75">
              <w:t xml:space="preserve"> d</w:t>
            </w:r>
            <w:r>
              <w:t>ifferent t</w:t>
            </w:r>
            <w:r w:rsidR="003C5C75">
              <w:t xml:space="preserve">ypes of </w:t>
            </w:r>
            <w:r>
              <w:t>e</w:t>
            </w:r>
            <w:r w:rsidR="003C5C75">
              <w:t>xpressions</w:t>
            </w:r>
            <w:r w:rsidR="000465DE">
              <w:t xml:space="preserve"> (assignment, </w:t>
            </w:r>
            <w:r w:rsidR="0031427C">
              <w:t>Boolean</w:t>
            </w:r>
            <w:r w:rsidR="003325F2">
              <w:t xml:space="preserve"> </w:t>
            </w:r>
            <w:proofErr w:type="spellStart"/>
            <w:r w:rsidR="003325F2">
              <w:t>etc</w:t>
            </w:r>
            <w:proofErr w:type="spellEnd"/>
            <w:r w:rsidR="000465DE">
              <w:t>)</w:t>
            </w:r>
            <w:r w:rsidR="003C5C75">
              <w:t>.</w:t>
            </w:r>
          </w:p>
        </w:tc>
        <w:tc>
          <w:tcPr>
            <w:tcW w:w="2410" w:type="dxa"/>
          </w:tcPr>
          <w:p w14:paraId="24E0DFF0" w14:textId="4C0A55D4" w:rsidR="002953A0" w:rsidRDefault="002953A0" w:rsidP="00104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49E522E1" w14:textId="77777777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FECC0F5" w14:textId="275EC4C9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3A0" w14:paraId="70419ACE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423EED2" w14:textId="7C8E5D9D" w:rsidR="002953A0" w:rsidRDefault="003C4C10" w:rsidP="00017283">
            <w:r>
              <w:t>4</w:t>
            </w:r>
            <w:r w:rsidR="002953A0">
              <w:t xml:space="preserve"> </w:t>
            </w:r>
          </w:p>
        </w:tc>
        <w:tc>
          <w:tcPr>
            <w:tcW w:w="1768" w:type="dxa"/>
            <w:gridSpan w:val="2"/>
          </w:tcPr>
          <w:p w14:paraId="318DCC53" w14:textId="37872090" w:rsidR="002953A0" w:rsidRPr="00F65471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Control Structures( Decision </w:t>
            </w:r>
            <w:r w:rsidRPr="00F65471">
              <w:rPr>
                <w:bCs/>
              </w:rPr>
              <w:t>making statements</w:t>
            </w:r>
            <w:r>
              <w:rPr>
                <w:bCs/>
              </w:rPr>
              <w:t>)</w:t>
            </w:r>
          </w:p>
        </w:tc>
        <w:tc>
          <w:tcPr>
            <w:tcW w:w="4252" w:type="dxa"/>
          </w:tcPr>
          <w:p w14:paraId="7EB56D04" w14:textId="77777777" w:rsidR="002953A0" w:rsidRDefault="002953A0" w:rsidP="007322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" w:author="Sajjad" w:date="2019-09-17T19:34:00Z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To know how to compare the given data values.</w:t>
            </w:r>
            <w:r>
              <w:t xml:space="preserve"> The if statement, The if-else statement, The else-if construct, Switch statement, </w:t>
            </w:r>
            <w:proofErr w:type="spellStart"/>
            <w:r>
              <w:t>goto</w:t>
            </w:r>
            <w:proofErr w:type="spellEnd"/>
            <w:r>
              <w:t xml:space="preserve"> statement, Conditional operator. </w:t>
            </w:r>
          </w:p>
          <w:p w14:paraId="27E4646B" w14:textId="0CEE226F" w:rsidR="000C2FE5" w:rsidRPr="00F65471" w:rsidRDefault="000C2FE5" w:rsidP="007322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Relational and logical operators ( AND, OR, and NOT operators)</w:t>
            </w:r>
          </w:p>
        </w:tc>
        <w:tc>
          <w:tcPr>
            <w:tcW w:w="2410" w:type="dxa"/>
          </w:tcPr>
          <w:p w14:paraId="7FED35A8" w14:textId="3A4DF7E4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Lecture, Discussion &amp; Tasks</w:t>
            </w:r>
          </w:p>
        </w:tc>
        <w:tc>
          <w:tcPr>
            <w:tcW w:w="992" w:type="dxa"/>
          </w:tcPr>
          <w:p w14:paraId="66F56C1E" w14:textId="134D17ED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953A0" w14:paraId="3DFAAC27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0FFAF1" w14:textId="61BBE094" w:rsidR="002953A0" w:rsidRDefault="00635358" w:rsidP="00017283">
            <w:r>
              <w:t>5</w:t>
            </w:r>
          </w:p>
        </w:tc>
        <w:tc>
          <w:tcPr>
            <w:tcW w:w="1768" w:type="dxa"/>
            <w:gridSpan w:val="2"/>
          </w:tcPr>
          <w:p w14:paraId="251ADB60" w14:textId="25159F1E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2"/>
                <w:szCs w:val="22"/>
              </w:rPr>
              <w:t>iterative statements (Loops)</w:t>
            </w:r>
          </w:p>
        </w:tc>
        <w:tc>
          <w:tcPr>
            <w:tcW w:w="4252" w:type="dxa"/>
          </w:tcPr>
          <w:p w14:paraId="125EB3F7" w14:textId="3C3EC062" w:rsidR="004D6CC8" w:rsidRDefault="002953A0" w:rsidP="00C10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loop, </w:t>
            </w:r>
            <w:r w:rsidR="00027680">
              <w:t>nested</w:t>
            </w:r>
            <w:r>
              <w:t xml:space="preserve"> for loop, </w:t>
            </w:r>
            <w:r w:rsidR="00027680">
              <w:t>the</w:t>
            </w:r>
            <w:r>
              <w:t xml:space="preserve"> while loop, </w:t>
            </w:r>
            <w:r w:rsidR="00027680">
              <w:t>the</w:t>
            </w:r>
            <w:r>
              <w:t xml:space="preserve"> do while loop, Continue &amp; break statement</w:t>
            </w:r>
            <w:r w:rsidR="00E915D0">
              <w:t>.</w:t>
            </w:r>
          </w:p>
        </w:tc>
        <w:tc>
          <w:tcPr>
            <w:tcW w:w="2410" w:type="dxa"/>
          </w:tcPr>
          <w:p w14:paraId="562AC626" w14:textId="22E4357B" w:rsidR="002953A0" w:rsidRDefault="002953A0" w:rsidP="00D5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437A1815" w14:textId="55A812ED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E5DD2" w14:paraId="772A213E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7A3C535B" w14:textId="42CCBFA5" w:rsidR="00EE5DD2" w:rsidRDefault="00EE5DD2" w:rsidP="009257D9">
            <w:r>
              <w:t>6</w:t>
            </w:r>
          </w:p>
        </w:tc>
        <w:tc>
          <w:tcPr>
            <w:tcW w:w="1768" w:type="dxa"/>
            <w:gridSpan w:val="2"/>
          </w:tcPr>
          <w:p w14:paraId="7756B13B" w14:textId="1F889F4D" w:rsidR="00EE5DD2" w:rsidRDefault="00EE5DD2" w:rsidP="009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9F1BA1">
              <w:rPr>
                <w:bCs/>
              </w:rPr>
              <w:t>Functions</w:t>
            </w:r>
          </w:p>
        </w:tc>
        <w:tc>
          <w:tcPr>
            <w:tcW w:w="4252" w:type="dxa"/>
          </w:tcPr>
          <w:p w14:paraId="1C080DBC" w14:textId="4FE2315B" w:rsidR="00EE5DD2" w:rsidRDefault="00EE5DD2" w:rsidP="005A1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Functions, Function declaration/ prototype, definition and call.</w:t>
            </w:r>
            <w:r w:rsidRPr="007F0F66">
              <w:t xml:space="preserve"> </w:t>
            </w:r>
          </w:p>
          <w:p w14:paraId="575420E4" w14:textId="1D6D1427" w:rsidR="00EE5DD2" w:rsidRDefault="00EE5DD2" w:rsidP="005A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66">
              <w:t>Difference between pre-</w:t>
            </w:r>
            <w:r>
              <w:t xml:space="preserve"> </w:t>
            </w:r>
            <w:r w:rsidRPr="007F0F66">
              <w:t>defined/</w:t>
            </w:r>
            <w:r>
              <w:t xml:space="preserve"> </w:t>
            </w:r>
            <w:r w:rsidRPr="007F0F66">
              <w:t>standard fun</w:t>
            </w:r>
            <w:r>
              <w:t>ction and user defined function</w:t>
            </w:r>
            <w:r w:rsidR="008D2317">
              <w:t>.</w:t>
            </w:r>
            <w:r>
              <w:t xml:space="preserve"> Passing arguments to </w:t>
            </w:r>
            <w:r w:rsidRPr="007F0F66">
              <w:t>function</w:t>
            </w:r>
            <w:r>
              <w:t>s.</w:t>
            </w:r>
            <w:r w:rsidRPr="007F0F66">
              <w:t xml:space="preserve">  Passing variables as arguments.</w:t>
            </w:r>
          </w:p>
          <w:p w14:paraId="16DB83AB" w14:textId="174D5302" w:rsidR="00EE5DD2" w:rsidRDefault="00EE5DD2" w:rsidP="005A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values from Functions, the return statement.</w:t>
            </w:r>
          </w:p>
          <w:p w14:paraId="53DA2948" w14:textId="09E978A4" w:rsidR="00EE5DD2" w:rsidRDefault="00EE5DD2" w:rsidP="00C10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Arguments: Pass variable by reference.</w:t>
            </w:r>
            <w:r w:rsidR="008D2317">
              <w:t xml:space="preserve"> U</w:t>
            </w:r>
            <w:r w:rsidR="008D2317" w:rsidRPr="007F0F66">
              <w:t>se</w:t>
            </w:r>
            <w:r w:rsidR="008D2317">
              <w:t xml:space="preserve"> of external variable.</w:t>
            </w:r>
          </w:p>
        </w:tc>
        <w:tc>
          <w:tcPr>
            <w:tcW w:w="2410" w:type="dxa"/>
          </w:tcPr>
          <w:p w14:paraId="736E8AF1" w14:textId="0503E8D4" w:rsidR="00EE5DD2" w:rsidRDefault="00EE5DD2" w:rsidP="009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72D52CF1" w14:textId="3874FA0D" w:rsidR="00EE5DD2" w:rsidRDefault="00EE5DD2" w:rsidP="009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E5DD2" w14:paraId="7DE8DD38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2B36FD0E" w14:textId="77777777" w:rsidR="00EE5DD2" w:rsidRDefault="00EE5DD2" w:rsidP="009257D9"/>
        </w:tc>
        <w:tc>
          <w:tcPr>
            <w:tcW w:w="1768" w:type="dxa"/>
            <w:gridSpan w:val="2"/>
          </w:tcPr>
          <w:p w14:paraId="7796DCF9" w14:textId="77777777" w:rsidR="00EE5DD2" w:rsidRPr="009F1BA1" w:rsidRDefault="00EE5DD2" w:rsidP="009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252" w:type="dxa"/>
          </w:tcPr>
          <w:p w14:paraId="71A822F5" w14:textId="625EE1FF" w:rsidR="00EE5DD2" w:rsidRDefault="00EE5DD2" w:rsidP="00A7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Overloaded Functions. U</w:t>
            </w:r>
            <w:r w:rsidRPr="007F0F66">
              <w:t>sing more than one function,</w:t>
            </w:r>
            <w:r w:rsidR="00C1056B">
              <w:t xml:space="preserve"> Inline Function</w:t>
            </w:r>
            <w:r w:rsidR="009D5004">
              <w:t>s</w:t>
            </w:r>
            <w:r w:rsidR="00A75AA3">
              <w:t>.</w:t>
            </w:r>
          </w:p>
        </w:tc>
        <w:tc>
          <w:tcPr>
            <w:tcW w:w="2410" w:type="dxa"/>
          </w:tcPr>
          <w:p w14:paraId="5A51FD6D" w14:textId="77777777" w:rsidR="00EE5DD2" w:rsidRDefault="00EE5DD2" w:rsidP="009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6741225" w14:textId="6A323389" w:rsidR="00EE5DD2" w:rsidRDefault="00BB2303" w:rsidP="009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953A0" w14:paraId="2C6B45A4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4868C62" w14:textId="233B6BDF" w:rsidR="002953A0" w:rsidRDefault="00DD1AE1" w:rsidP="00567D3D">
            <w:r>
              <w:t>7</w:t>
            </w:r>
          </w:p>
        </w:tc>
        <w:tc>
          <w:tcPr>
            <w:tcW w:w="1768" w:type="dxa"/>
            <w:gridSpan w:val="2"/>
          </w:tcPr>
          <w:p w14:paraId="0A11CD63" w14:textId="1CE155B9" w:rsidR="002953A0" w:rsidRPr="00D22C96" w:rsidRDefault="002953A0" w:rsidP="00D22C96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1BA1">
              <w:rPr>
                <w:bCs/>
              </w:rPr>
              <w:t xml:space="preserve">Arrays  </w:t>
            </w:r>
          </w:p>
          <w:p w14:paraId="68C4946B" w14:textId="77777777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0CAEEE17" w14:textId="77777777" w:rsidR="007D3421" w:rsidRDefault="00DC7D28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66">
              <w:t>Define</w:t>
            </w:r>
            <w:r w:rsidR="007D3421">
              <w:t xml:space="preserve"> an Array, Initializing an array.</w:t>
            </w:r>
          </w:p>
          <w:p w14:paraId="2F6CDBA2" w14:textId="28034A5A" w:rsidR="007D3421" w:rsidRDefault="007D3421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Accessing individual elements.</w:t>
            </w:r>
          </w:p>
          <w:p w14:paraId="21482727" w14:textId="49C2A514" w:rsidR="007D3421" w:rsidRDefault="00E6502D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Passing a</w:t>
            </w:r>
            <w:r w:rsidR="007D3421" w:rsidRPr="007F0F66">
              <w:t xml:space="preserve">rrays </w:t>
            </w:r>
            <w:r w:rsidR="009D7E1B">
              <w:t xml:space="preserve">to </w:t>
            </w:r>
            <w:r w:rsidR="009D7E1B" w:rsidRPr="007F0F66">
              <w:t>function</w:t>
            </w:r>
            <w:r w:rsidR="0020655D">
              <w:t xml:space="preserve"> </w:t>
            </w:r>
            <w:r>
              <w:t>as</w:t>
            </w:r>
            <w:r w:rsidR="007D3421" w:rsidRPr="007F0F66">
              <w:t xml:space="preserve"> argume</w:t>
            </w:r>
            <w:r w:rsidR="007D3421">
              <w:t>nts.</w:t>
            </w:r>
          </w:p>
          <w:p w14:paraId="0F3ED8BA" w14:textId="59EFD0D6" w:rsidR="009D7E1B" w:rsidRDefault="009D7E1B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and sorting.</w:t>
            </w:r>
          </w:p>
          <w:p w14:paraId="602B950E" w14:textId="621BADE9" w:rsidR="00725D03" w:rsidRDefault="00725D03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characters</w:t>
            </w:r>
          </w:p>
          <w:p w14:paraId="587EC0C9" w14:textId="22EEC880" w:rsidR="002953A0" w:rsidRDefault="009D7E1B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Multidimensional arrays</w:t>
            </w:r>
            <w:r w:rsidR="00725D03">
              <w:t>.</w:t>
            </w:r>
            <w:r w:rsidR="00DC7D28" w:rsidRPr="007F0F66">
              <w:t xml:space="preserve"> </w:t>
            </w:r>
          </w:p>
        </w:tc>
        <w:tc>
          <w:tcPr>
            <w:tcW w:w="2410" w:type="dxa"/>
          </w:tcPr>
          <w:p w14:paraId="11B6B8C9" w14:textId="73DA4E16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3DC0E703" w14:textId="39A5FFBC" w:rsidR="002953A0" w:rsidRDefault="00D17B04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953A0" w14:paraId="004C1658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2FD5DF0" w14:textId="3D8E9D75" w:rsidR="002953A0" w:rsidRDefault="00AD214E" w:rsidP="00017283">
            <w:r>
              <w:t>8</w:t>
            </w:r>
          </w:p>
        </w:tc>
        <w:tc>
          <w:tcPr>
            <w:tcW w:w="1768" w:type="dxa"/>
            <w:gridSpan w:val="2"/>
          </w:tcPr>
          <w:p w14:paraId="6792F735" w14:textId="706DAE80" w:rsidR="002953A0" w:rsidRPr="009F1BA1" w:rsidRDefault="002953A0" w:rsidP="00D22C96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F1BA1">
              <w:rPr>
                <w:bCs/>
              </w:rPr>
              <w:t>Strings</w:t>
            </w:r>
          </w:p>
          <w:p w14:paraId="6D097F46" w14:textId="77777777" w:rsidR="002953A0" w:rsidRPr="009F1BA1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252" w:type="dxa"/>
          </w:tcPr>
          <w:p w14:paraId="27F7CA57" w14:textId="77777777" w:rsidR="00612266" w:rsidRDefault="002953A0" w:rsidP="0020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2"/>
                <w:szCs w:val="22"/>
              </w:rPr>
              <w:t>C++ String class and built-in methods of String class and their use for string manipulation</w:t>
            </w:r>
            <w:ins w:id="5" w:author="Sajjad" w:date="2019-09-17T19:41:00Z">
              <w:r w:rsidR="002C6DD3">
                <w:t>,</w:t>
              </w:r>
            </w:ins>
            <w:ins w:id="6" w:author="Sajjad" w:date="2019-09-17T19:44:00Z">
              <w:r w:rsidR="00E07BFB">
                <w:t xml:space="preserve"> </w:t>
              </w:r>
            </w:ins>
            <w:del w:id="7" w:author="Sajjad" w:date="2019-09-17T19:41:00Z">
              <w:r w:rsidDel="002C6DD3">
                <w:delText xml:space="preserve"> </w:delText>
              </w:r>
            </w:del>
            <w:r w:rsidR="00612266">
              <w:t>null character.</w:t>
            </w:r>
          </w:p>
          <w:p w14:paraId="20649E63" w14:textId="280A5921" w:rsidR="00A06FDE" w:rsidRDefault="00612266" w:rsidP="00A7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A06FDE" w:rsidRPr="007F0F66">
              <w:t>tring</w:t>
            </w:r>
            <w:r>
              <w:t xml:space="preserve"> library</w:t>
            </w:r>
            <w:r w:rsidR="00A06FDE" w:rsidRPr="007F0F66">
              <w:t xml:space="preserve"> functions.</w:t>
            </w:r>
          </w:p>
        </w:tc>
        <w:tc>
          <w:tcPr>
            <w:tcW w:w="2410" w:type="dxa"/>
          </w:tcPr>
          <w:p w14:paraId="4F1CFC7A" w14:textId="67DCF7EE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1B3CA329" w14:textId="4F895515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953A0" w14:paraId="1F0E1227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8424AE" w14:textId="4B43D558" w:rsidR="002953A0" w:rsidRDefault="007E1AA2" w:rsidP="00017283">
            <w:r>
              <w:t>9</w:t>
            </w:r>
          </w:p>
        </w:tc>
        <w:tc>
          <w:tcPr>
            <w:tcW w:w="1768" w:type="dxa"/>
            <w:gridSpan w:val="2"/>
          </w:tcPr>
          <w:p w14:paraId="4F7FDD4F" w14:textId="1B9887E6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User Defined Data Types (Structures and Enumeration)</w:t>
            </w:r>
          </w:p>
        </w:tc>
        <w:tc>
          <w:tcPr>
            <w:tcW w:w="4252" w:type="dxa"/>
          </w:tcPr>
          <w:p w14:paraId="558EB7BF" w14:textId="471FE8EE" w:rsidR="002953A0" w:rsidRDefault="002953A0" w:rsidP="0067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Declaring, Defining and initializing structure.</w:t>
            </w:r>
          </w:p>
          <w:p w14:paraId="2253CE9A" w14:textId="77777777" w:rsidR="002412FE" w:rsidRDefault="00241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Accessing structure members </w:t>
            </w:r>
          </w:p>
          <w:p w14:paraId="0CAEAC63" w14:textId="77777777" w:rsidR="002412FE" w:rsidRDefault="00241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Passing structures as function arguments</w:t>
            </w:r>
          </w:p>
          <w:p w14:paraId="7759FF14" w14:textId="77BF9B1D" w:rsidR="002412FE" w:rsidRDefault="00241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513">
              <w:lastRenderedPageBreak/>
              <w:t>Nested structures, Arrays of structures, Linked Lists, Routines</w:t>
            </w:r>
          </w:p>
        </w:tc>
        <w:tc>
          <w:tcPr>
            <w:tcW w:w="2410" w:type="dxa"/>
          </w:tcPr>
          <w:p w14:paraId="529BAB3C" w14:textId="6609E9AB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Lecture &amp; Discussion</w:t>
            </w:r>
          </w:p>
        </w:tc>
        <w:tc>
          <w:tcPr>
            <w:tcW w:w="992" w:type="dxa"/>
          </w:tcPr>
          <w:p w14:paraId="0244A8D8" w14:textId="225E8AEB" w:rsidR="002953A0" w:rsidRDefault="002953A0" w:rsidP="00017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953A0" w14:paraId="2ABEEAE8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F565404" w14:textId="68AB36AC" w:rsidR="002953A0" w:rsidRDefault="002953A0" w:rsidP="00017283">
            <w:r>
              <w:lastRenderedPageBreak/>
              <w:t>1</w:t>
            </w:r>
            <w:r w:rsidR="007E1AA2">
              <w:t>0</w:t>
            </w:r>
            <w:r>
              <w:t xml:space="preserve"> </w:t>
            </w:r>
          </w:p>
        </w:tc>
        <w:tc>
          <w:tcPr>
            <w:tcW w:w="1768" w:type="dxa"/>
            <w:gridSpan w:val="2"/>
          </w:tcPr>
          <w:p w14:paraId="4DE1E04A" w14:textId="40A974EE" w:rsidR="002953A0" w:rsidRDefault="002953A0" w:rsidP="000C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Union </w:t>
            </w:r>
          </w:p>
        </w:tc>
        <w:tc>
          <w:tcPr>
            <w:tcW w:w="4252" w:type="dxa"/>
          </w:tcPr>
          <w:p w14:paraId="73442838" w14:textId="77777777" w:rsidR="00D1672A" w:rsidRDefault="001629C8" w:rsidP="0020655D">
            <w:pPr>
              <w:ind w:left="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513">
              <w:t xml:space="preserve">unions, Union of structures, </w:t>
            </w:r>
          </w:p>
          <w:p w14:paraId="64089953" w14:textId="02D6533E" w:rsidR="001629C8" w:rsidRPr="004B0513" w:rsidRDefault="001629C8" w:rsidP="0020655D">
            <w:pPr>
              <w:ind w:left="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513">
              <w:t>Bit wise operator.</w:t>
            </w:r>
          </w:p>
          <w:p w14:paraId="6D66519E" w14:textId="045C6C16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9561955" w14:textId="5DA3B941" w:rsidR="002953A0" w:rsidRDefault="002953A0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0A7E4F90" w14:textId="31BE47D1" w:rsidR="002953A0" w:rsidRDefault="00914035" w:rsidP="00017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75C5" w14:paraId="089F2B47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461BB2C" w14:textId="198E6342" w:rsidR="009075C5" w:rsidRDefault="009075C5" w:rsidP="009075C5">
            <w:r>
              <w:t>1</w:t>
            </w:r>
            <w:r w:rsidR="007E1AA2">
              <w:t>1</w:t>
            </w:r>
          </w:p>
        </w:tc>
        <w:tc>
          <w:tcPr>
            <w:tcW w:w="1768" w:type="dxa"/>
            <w:gridSpan w:val="2"/>
          </w:tcPr>
          <w:p w14:paraId="445659C8" w14:textId="55847EDC" w:rsidR="009075C5" w:rsidRDefault="004F0AD7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Pointers</w:t>
            </w:r>
          </w:p>
        </w:tc>
        <w:tc>
          <w:tcPr>
            <w:tcW w:w="4252" w:type="dxa"/>
          </w:tcPr>
          <w:p w14:paraId="41A5BCF1" w14:textId="77777777" w:rsidR="009075C5" w:rsidRPr="007F0F66" w:rsidRDefault="009075C5" w:rsidP="00206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F66">
              <w:t>Pointer variable, Returning multiple values from functions, Pointers and arrays, Pointers arithmetic, Pointers and strings, Double indirection: Pointers to pointers.</w:t>
            </w:r>
          </w:p>
          <w:p w14:paraId="3FBF1C7B" w14:textId="77777777" w:rsidR="009075C5" w:rsidRPr="004B0513" w:rsidRDefault="009075C5" w:rsidP="009075C5">
            <w:pPr>
              <w:ind w:left="4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1B477D2" w14:textId="7113D50C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236584AA" w14:textId="20E11E6E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75C5" w14:paraId="31ABC7A5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8E2F754" w14:textId="0B5D448C" w:rsidR="009075C5" w:rsidRDefault="009075C5" w:rsidP="009075C5">
            <w:r>
              <w:t>1</w:t>
            </w:r>
            <w:r w:rsidR="007E1AA2">
              <w:t>2</w:t>
            </w:r>
          </w:p>
        </w:tc>
        <w:tc>
          <w:tcPr>
            <w:tcW w:w="1768" w:type="dxa"/>
            <w:gridSpan w:val="2"/>
          </w:tcPr>
          <w:p w14:paraId="02D7D1FE" w14:textId="77777777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Introduction to Object Oriented Programming</w:t>
            </w:r>
          </w:p>
          <w:p w14:paraId="16373938" w14:textId="2C9FB34C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252" w:type="dxa"/>
          </w:tcPr>
          <w:p w14:paraId="624ED273" w14:textId="77777777" w:rsidR="00390C45" w:rsidRDefault="00EA53E1" w:rsidP="0075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513">
              <w:t>Objects and Classes, Member Functions and Data</w:t>
            </w:r>
            <w:r w:rsidR="00390C45">
              <w:t xml:space="preserve">. </w:t>
            </w:r>
          </w:p>
          <w:p w14:paraId="7A35832B" w14:textId="209BB11B" w:rsidR="00755AC2" w:rsidRDefault="00390C45" w:rsidP="0075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Specifiers: </w:t>
            </w:r>
            <w:r w:rsidR="00EA53E1" w:rsidRPr="004B0513">
              <w:t xml:space="preserve">Private and </w:t>
            </w:r>
            <w:r w:rsidR="00755AC2" w:rsidRPr="004B0513">
              <w:t>Public, Objects</w:t>
            </w:r>
            <w:r w:rsidR="00EA53E1" w:rsidRPr="004B0513">
              <w:t xml:space="preserve"> and the Real World</w:t>
            </w:r>
            <w:r w:rsidR="00FE0EB1">
              <w:t xml:space="preserve"> (</w:t>
            </w:r>
            <w:r w:rsidR="00755AC2">
              <w:t>an Analogy)</w:t>
            </w:r>
            <w:r>
              <w:t>.</w:t>
            </w:r>
          </w:p>
          <w:p w14:paraId="5F9ADBCE" w14:textId="78CF17F7" w:rsidR="009075C5" w:rsidRDefault="00755AC2" w:rsidP="0075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513">
              <w:t>Constructors and Destructors</w:t>
            </w:r>
            <w:r>
              <w:t xml:space="preserve">. </w:t>
            </w:r>
          </w:p>
        </w:tc>
        <w:tc>
          <w:tcPr>
            <w:tcW w:w="2410" w:type="dxa"/>
          </w:tcPr>
          <w:p w14:paraId="52EF4C18" w14:textId="365F9606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992" w:type="dxa"/>
          </w:tcPr>
          <w:p w14:paraId="26B610B5" w14:textId="3D7A0D0E" w:rsidR="009075C5" w:rsidRDefault="009B7B2E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75C5" w14:paraId="208542E9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2C71DF" w14:textId="3BD74C0D" w:rsidR="009075C5" w:rsidRDefault="009075C5" w:rsidP="009075C5">
            <w:r>
              <w:t>1</w:t>
            </w:r>
            <w:r w:rsidR="007E1AA2">
              <w:t>3</w:t>
            </w:r>
          </w:p>
        </w:tc>
        <w:tc>
          <w:tcPr>
            <w:tcW w:w="1768" w:type="dxa"/>
            <w:gridSpan w:val="2"/>
          </w:tcPr>
          <w:p w14:paraId="551960D6" w14:textId="6F9BC204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Inheritance and </w:t>
            </w:r>
            <w:r w:rsidRPr="008138E4">
              <w:t>Polymorphism</w:t>
            </w:r>
          </w:p>
        </w:tc>
        <w:tc>
          <w:tcPr>
            <w:tcW w:w="4252" w:type="dxa"/>
          </w:tcPr>
          <w:p w14:paraId="49A4D000" w14:textId="6881D404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Implementing the concepts of inheritance and Polymorphism Programmatically </w:t>
            </w:r>
          </w:p>
        </w:tc>
        <w:tc>
          <w:tcPr>
            <w:tcW w:w="2410" w:type="dxa"/>
          </w:tcPr>
          <w:p w14:paraId="52CC7D2B" w14:textId="07140A13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7445456C" w14:textId="18BAFFFB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075C5" w14:paraId="2BE37737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436E1AC" w14:textId="4D8D6929" w:rsidR="009075C5" w:rsidRDefault="009075C5" w:rsidP="009075C5">
            <w:r>
              <w:t>1</w:t>
            </w:r>
            <w:r w:rsidR="007E1AA2">
              <w:t>4</w:t>
            </w:r>
          </w:p>
        </w:tc>
        <w:tc>
          <w:tcPr>
            <w:tcW w:w="1768" w:type="dxa"/>
            <w:gridSpan w:val="2"/>
          </w:tcPr>
          <w:p w14:paraId="605FF93B" w14:textId="46B41E6E" w:rsidR="009075C5" w:rsidRPr="005C5614" w:rsidRDefault="009075C5" w:rsidP="009075C5">
            <w:pPr>
              <w:widowControl w:val="0"/>
              <w:autoSpaceDE w:val="0"/>
              <w:autoSpaceDN w:val="0"/>
              <w:spacing w:line="264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614">
              <w:t>Operator overloading</w:t>
            </w:r>
          </w:p>
          <w:p w14:paraId="587C6052" w14:textId="77777777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368805A7" w14:textId="65B1450F" w:rsidR="009075C5" w:rsidRDefault="00EA53E1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513">
              <w:t>The operator Keyword, Overloading Unary Operators, Overloading Binary Operators, Constructors as Conversion Routines, Converting between BASIC &amp; user Defined Types, Thoughts on Overloading</w:t>
            </w:r>
            <w:r w:rsidDel="00EA53E1">
              <w:t xml:space="preserve"> </w:t>
            </w:r>
          </w:p>
        </w:tc>
        <w:tc>
          <w:tcPr>
            <w:tcW w:w="2410" w:type="dxa"/>
          </w:tcPr>
          <w:p w14:paraId="1B4DA5AC" w14:textId="11676696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37289B88" w14:textId="5718C147" w:rsidR="009075C5" w:rsidRDefault="009075C5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75C5" w14:paraId="7C244E3C" w14:textId="77777777" w:rsidTr="00FC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B065183" w14:textId="5CB34809" w:rsidR="009075C5" w:rsidRDefault="009075C5" w:rsidP="009075C5">
            <w:r>
              <w:t>1</w:t>
            </w:r>
            <w:r w:rsidR="007E1AA2">
              <w:t>5</w:t>
            </w:r>
          </w:p>
        </w:tc>
        <w:tc>
          <w:tcPr>
            <w:tcW w:w="1768" w:type="dxa"/>
            <w:gridSpan w:val="2"/>
          </w:tcPr>
          <w:p w14:paraId="7C71D5B2" w14:textId="3ED29E1D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I/O Fundamentals</w:t>
            </w:r>
          </w:p>
        </w:tc>
        <w:tc>
          <w:tcPr>
            <w:tcW w:w="4252" w:type="dxa"/>
          </w:tcPr>
          <w:p w14:paraId="265AD00A" w14:textId="77777777" w:rsidR="00F1693B" w:rsidRPr="004B0513" w:rsidRDefault="00F1693B" w:rsidP="0020655D">
            <w:pPr>
              <w:ind w:left="4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513">
              <w:t>Standard file I/O, Character, string and formatted I/O, Block I/O, Binary and Text file modes, System level I/O, Random access, &amp; redirection.</w:t>
            </w:r>
          </w:p>
          <w:p w14:paraId="361FF5F7" w14:textId="77777777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32BD894" w14:textId="7FB58F1D" w:rsidR="009075C5" w:rsidRDefault="009075C5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1A20ECAC" w14:textId="58312AB3" w:rsidR="009075C5" w:rsidRDefault="00DF7520" w:rsidP="00907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845E6" w14:paraId="43A50081" w14:textId="77777777" w:rsidTr="00FC6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BC38A0A" w14:textId="7672E8F3" w:rsidR="003845E6" w:rsidRDefault="0070108B" w:rsidP="009075C5">
            <w:r>
              <w:t>16</w:t>
            </w:r>
          </w:p>
        </w:tc>
        <w:tc>
          <w:tcPr>
            <w:tcW w:w="1768" w:type="dxa"/>
            <w:gridSpan w:val="2"/>
          </w:tcPr>
          <w:p w14:paraId="47939399" w14:textId="058DFBB3" w:rsidR="003845E6" w:rsidRDefault="008A5D11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D11">
              <w:t>Basic Graphic Programming in C++</w:t>
            </w:r>
          </w:p>
        </w:tc>
        <w:tc>
          <w:tcPr>
            <w:tcW w:w="4252" w:type="dxa"/>
          </w:tcPr>
          <w:p w14:paraId="6005F538" w14:textId="146C907D" w:rsidR="00742E35" w:rsidRPr="00742E35" w:rsidRDefault="00742E35" w:rsidP="00742E35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Introduction to Graphics in C++. </w:t>
            </w:r>
            <w:r w:rsidRPr="00742E3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Writing graphics programs with </w:t>
            </w:r>
            <w:hyperlink r:id="rId5" w:history="1">
              <w:proofErr w:type="spellStart"/>
              <w:r w:rsidRPr="00742E35"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4"/>
                  <w:szCs w:val="24"/>
                </w:rPr>
                <w:t>graphics.h</w:t>
              </w:r>
              <w:proofErr w:type="spellEnd"/>
            </w:hyperlink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>. creating</w:t>
            </w:r>
            <w:r w:rsidRPr="00742E3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 basic shapes like circle, rectangle, line, ellipse, and display text</w:t>
            </w:r>
            <w:r w:rsidR="00D913FD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14:paraId="03923911" w14:textId="77777777" w:rsidR="003845E6" w:rsidRPr="004B0513" w:rsidRDefault="003845E6" w:rsidP="0020655D">
            <w:pPr>
              <w:ind w:left="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BA3E48B" w14:textId="41DCD838" w:rsidR="003845E6" w:rsidRDefault="00FC4B5D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Tasks</w:t>
            </w:r>
          </w:p>
        </w:tc>
        <w:tc>
          <w:tcPr>
            <w:tcW w:w="992" w:type="dxa"/>
          </w:tcPr>
          <w:p w14:paraId="79837824" w14:textId="505FA121" w:rsidR="003845E6" w:rsidRDefault="00FC4B5D" w:rsidP="0090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D645D84" w14:textId="77777777" w:rsidR="002014EB" w:rsidRDefault="002014EB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3261"/>
        <w:gridCol w:w="3331"/>
        <w:gridCol w:w="3331"/>
      </w:tblGrid>
      <w:tr w:rsidR="002014EB" w14:paraId="2F4760E2" w14:textId="77777777" w:rsidTr="0020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14:paraId="5B38DB71" w14:textId="0E6768E1" w:rsidR="002014EB" w:rsidRDefault="002E0458" w:rsidP="00CE1680">
            <w:r>
              <w:t>Signature</w:t>
            </w:r>
          </w:p>
        </w:tc>
      </w:tr>
      <w:tr w:rsidR="004252C2" w14:paraId="58D985C5" w14:textId="77777777" w:rsidTr="00BF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0240ADB" w14:textId="032F3482" w:rsidR="004252C2" w:rsidRDefault="002E0458" w:rsidP="002E0458">
            <w:pPr>
              <w:rPr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</w:t>
            </w:r>
            <w:r w:rsidR="004252C2" w:rsidRPr="004252C2"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of </w:t>
            </w: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Teacher</w:t>
            </w:r>
          </w:p>
        </w:tc>
        <w:tc>
          <w:tcPr>
            <w:tcW w:w="3331" w:type="dxa"/>
          </w:tcPr>
          <w:p w14:paraId="744BF42D" w14:textId="22A4E2D6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605C87FB" w14:textId="12CCBCBB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4252C2" w14:paraId="64FA0B08" w14:textId="77777777" w:rsidTr="00BF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CE8F97E" w14:textId="2BF7783E" w:rsidR="004252C2" w:rsidRPr="004252C2" w:rsidRDefault="002E0458" w:rsidP="00CE1680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Remarks of DMRC</w:t>
            </w:r>
          </w:p>
        </w:tc>
        <w:tc>
          <w:tcPr>
            <w:tcW w:w="3331" w:type="dxa"/>
          </w:tcPr>
          <w:p w14:paraId="02308EB1" w14:textId="77777777" w:rsidR="004252C2" w:rsidRDefault="004252C2" w:rsidP="00CE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70B82F43" w14:textId="50A2B73F" w:rsidR="004252C2" w:rsidRDefault="004252C2" w:rsidP="00CE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4252C2" w14:paraId="46417955" w14:textId="77777777" w:rsidTr="00BF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F5E8C8" w14:textId="184BAED8" w:rsidR="004252C2" w:rsidRPr="004252C2" w:rsidRDefault="002E0458" w:rsidP="002E0458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 of Chairman</w:t>
            </w:r>
          </w:p>
        </w:tc>
        <w:tc>
          <w:tcPr>
            <w:tcW w:w="3331" w:type="dxa"/>
          </w:tcPr>
          <w:p w14:paraId="1D6D1F5C" w14:textId="77777777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44F0001F" w14:textId="26FB2CD6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</w:tbl>
    <w:p w14:paraId="6C0A1E4A" w14:textId="7B84DD22" w:rsidR="002014EB" w:rsidRDefault="002014EB" w:rsidP="00F66EE8"/>
    <w:sectPr w:rsidR="002014EB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A34"/>
    <w:multiLevelType w:val="hybridMultilevel"/>
    <w:tmpl w:val="7A18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6EA2"/>
    <w:multiLevelType w:val="hybridMultilevel"/>
    <w:tmpl w:val="1816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148B"/>
    <w:multiLevelType w:val="hybridMultilevel"/>
    <w:tmpl w:val="4CF6FE86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585A45ED"/>
    <w:multiLevelType w:val="hybridMultilevel"/>
    <w:tmpl w:val="C7BE6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jjad">
    <w15:presenceInfo w15:providerId="None" w15:userId="Sajj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150CD"/>
    <w:rsid w:val="00017283"/>
    <w:rsid w:val="0002228E"/>
    <w:rsid w:val="00024153"/>
    <w:rsid w:val="00027680"/>
    <w:rsid w:val="0004005D"/>
    <w:rsid w:val="000404F1"/>
    <w:rsid w:val="000465DE"/>
    <w:rsid w:val="00046DB8"/>
    <w:rsid w:val="00076D2A"/>
    <w:rsid w:val="00081DA8"/>
    <w:rsid w:val="00093093"/>
    <w:rsid w:val="000A059E"/>
    <w:rsid w:val="000C04A7"/>
    <w:rsid w:val="000C06B9"/>
    <w:rsid w:val="000C2FE5"/>
    <w:rsid w:val="000C32B0"/>
    <w:rsid w:val="000D021B"/>
    <w:rsid w:val="000D32F2"/>
    <w:rsid w:val="00104A6C"/>
    <w:rsid w:val="0010507E"/>
    <w:rsid w:val="00112F5B"/>
    <w:rsid w:val="00136B2D"/>
    <w:rsid w:val="001477FA"/>
    <w:rsid w:val="001629C8"/>
    <w:rsid w:val="00163A4C"/>
    <w:rsid w:val="00163CD2"/>
    <w:rsid w:val="00171E7E"/>
    <w:rsid w:val="001771A6"/>
    <w:rsid w:val="001810F6"/>
    <w:rsid w:val="00183868"/>
    <w:rsid w:val="001A5A0D"/>
    <w:rsid w:val="001A650B"/>
    <w:rsid w:val="001A7F94"/>
    <w:rsid w:val="001B1451"/>
    <w:rsid w:val="001B77EF"/>
    <w:rsid w:val="001B7AA6"/>
    <w:rsid w:val="001C50C9"/>
    <w:rsid w:val="001D2F26"/>
    <w:rsid w:val="001D7E4A"/>
    <w:rsid w:val="001D7F90"/>
    <w:rsid w:val="001E3388"/>
    <w:rsid w:val="001F4BF4"/>
    <w:rsid w:val="002014EB"/>
    <w:rsid w:val="0020655D"/>
    <w:rsid w:val="00211BA6"/>
    <w:rsid w:val="00213218"/>
    <w:rsid w:val="00214901"/>
    <w:rsid w:val="002412FE"/>
    <w:rsid w:val="00245C7A"/>
    <w:rsid w:val="0025412E"/>
    <w:rsid w:val="002640E6"/>
    <w:rsid w:val="002946A3"/>
    <w:rsid w:val="002953A0"/>
    <w:rsid w:val="00297C3B"/>
    <w:rsid w:val="002A4184"/>
    <w:rsid w:val="002A6CC7"/>
    <w:rsid w:val="002C6DD3"/>
    <w:rsid w:val="002D797F"/>
    <w:rsid w:val="002E0458"/>
    <w:rsid w:val="002F2EE4"/>
    <w:rsid w:val="002F67F3"/>
    <w:rsid w:val="003019D7"/>
    <w:rsid w:val="0031427C"/>
    <w:rsid w:val="003151BF"/>
    <w:rsid w:val="003325F2"/>
    <w:rsid w:val="003423C3"/>
    <w:rsid w:val="00352006"/>
    <w:rsid w:val="00356D75"/>
    <w:rsid w:val="00362F0E"/>
    <w:rsid w:val="0036669D"/>
    <w:rsid w:val="003818CE"/>
    <w:rsid w:val="003845E6"/>
    <w:rsid w:val="00390C45"/>
    <w:rsid w:val="00390F64"/>
    <w:rsid w:val="003C0F4F"/>
    <w:rsid w:val="003C4C10"/>
    <w:rsid w:val="003C5C75"/>
    <w:rsid w:val="003D158F"/>
    <w:rsid w:val="003D6D3A"/>
    <w:rsid w:val="003F6F6D"/>
    <w:rsid w:val="004252C2"/>
    <w:rsid w:val="004273DA"/>
    <w:rsid w:val="00442D33"/>
    <w:rsid w:val="00465C87"/>
    <w:rsid w:val="004926D1"/>
    <w:rsid w:val="00493087"/>
    <w:rsid w:val="004A7028"/>
    <w:rsid w:val="004A7559"/>
    <w:rsid w:val="004B2D39"/>
    <w:rsid w:val="004B4CF0"/>
    <w:rsid w:val="004C3EDC"/>
    <w:rsid w:val="004D15CF"/>
    <w:rsid w:val="004D2718"/>
    <w:rsid w:val="004D6CC8"/>
    <w:rsid w:val="004E24FE"/>
    <w:rsid w:val="004E43DD"/>
    <w:rsid w:val="004E765B"/>
    <w:rsid w:val="004F0AD7"/>
    <w:rsid w:val="00501CAA"/>
    <w:rsid w:val="0050309F"/>
    <w:rsid w:val="00522C6D"/>
    <w:rsid w:val="00531FDE"/>
    <w:rsid w:val="00541506"/>
    <w:rsid w:val="00550069"/>
    <w:rsid w:val="00554C8A"/>
    <w:rsid w:val="0055515E"/>
    <w:rsid w:val="0055627F"/>
    <w:rsid w:val="00567D3D"/>
    <w:rsid w:val="00581888"/>
    <w:rsid w:val="005901A7"/>
    <w:rsid w:val="005945EA"/>
    <w:rsid w:val="005A1AE7"/>
    <w:rsid w:val="005A4034"/>
    <w:rsid w:val="005A4E9C"/>
    <w:rsid w:val="005C5614"/>
    <w:rsid w:val="005D0739"/>
    <w:rsid w:val="005D4FDE"/>
    <w:rsid w:val="005D7543"/>
    <w:rsid w:val="005E2401"/>
    <w:rsid w:val="00604456"/>
    <w:rsid w:val="00604663"/>
    <w:rsid w:val="0060668C"/>
    <w:rsid w:val="006108F3"/>
    <w:rsid w:val="00612266"/>
    <w:rsid w:val="00613094"/>
    <w:rsid w:val="00635358"/>
    <w:rsid w:val="00637CB4"/>
    <w:rsid w:val="00647AC0"/>
    <w:rsid w:val="00667C17"/>
    <w:rsid w:val="00673801"/>
    <w:rsid w:val="00677822"/>
    <w:rsid w:val="00690409"/>
    <w:rsid w:val="0069561E"/>
    <w:rsid w:val="006B0C8D"/>
    <w:rsid w:val="0070108B"/>
    <w:rsid w:val="00711A41"/>
    <w:rsid w:val="00725D03"/>
    <w:rsid w:val="007322FA"/>
    <w:rsid w:val="00742E35"/>
    <w:rsid w:val="0074385D"/>
    <w:rsid w:val="0074580E"/>
    <w:rsid w:val="007468C0"/>
    <w:rsid w:val="00755AC2"/>
    <w:rsid w:val="0076206C"/>
    <w:rsid w:val="007803F4"/>
    <w:rsid w:val="007825BF"/>
    <w:rsid w:val="007B6CEC"/>
    <w:rsid w:val="007D3421"/>
    <w:rsid w:val="007D4383"/>
    <w:rsid w:val="007E1AA2"/>
    <w:rsid w:val="007E2513"/>
    <w:rsid w:val="007E5978"/>
    <w:rsid w:val="008029AE"/>
    <w:rsid w:val="008138E4"/>
    <w:rsid w:val="00852445"/>
    <w:rsid w:val="00861C81"/>
    <w:rsid w:val="00863EEC"/>
    <w:rsid w:val="00874C14"/>
    <w:rsid w:val="008769CB"/>
    <w:rsid w:val="008A3D66"/>
    <w:rsid w:val="008A5D11"/>
    <w:rsid w:val="008B10D4"/>
    <w:rsid w:val="008B3531"/>
    <w:rsid w:val="008B6527"/>
    <w:rsid w:val="008C395B"/>
    <w:rsid w:val="008C3B2D"/>
    <w:rsid w:val="008D2317"/>
    <w:rsid w:val="008D4938"/>
    <w:rsid w:val="008D5E59"/>
    <w:rsid w:val="008F051B"/>
    <w:rsid w:val="008F7287"/>
    <w:rsid w:val="00904A1B"/>
    <w:rsid w:val="009075C5"/>
    <w:rsid w:val="00914035"/>
    <w:rsid w:val="00914776"/>
    <w:rsid w:val="009223EA"/>
    <w:rsid w:val="009230ED"/>
    <w:rsid w:val="009257D9"/>
    <w:rsid w:val="00935BC8"/>
    <w:rsid w:val="00955531"/>
    <w:rsid w:val="009655DA"/>
    <w:rsid w:val="00982073"/>
    <w:rsid w:val="00982756"/>
    <w:rsid w:val="00986A57"/>
    <w:rsid w:val="009A06E6"/>
    <w:rsid w:val="009A3874"/>
    <w:rsid w:val="009B7B2E"/>
    <w:rsid w:val="009C4717"/>
    <w:rsid w:val="009C67F4"/>
    <w:rsid w:val="009D1588"/>
    <w:rsid w:val="009D1F24"/>
    <w:rsid w:val="009D5004"/>
    <w:rsid w:val="009D7432"/>
    <w:rsid w:val="009D7E1B"/>
    <w:rsid w:val="009E0401"/>
    <w:rsid w:val="009E27DA"/>
    <w:rsid w:val="009E66B6"/>
    <w:rsid w:val="009F1BA1"/>
    <w:rsid w:val="00A06FDE"/>
    <w:rsid w:val="00A12123"/>
    <w:rsid w:val="00A26764"/>
    <w:rsid w:val="00A31CB9"/>
    <w:rsid w:val="00A343C1"/>
    <w:rsid w:val="00A34580"/>
    <w:rsid w:val="00A45403"/>
    <w:rsid w:val="00A56003"/>
    <w:rsid w:val="00A65DCB"/>
    <w:rsid w:val="00A73F13"/>
    <w:rsid w:val="00A743DF"/>
    <w:rsid w:val="00A75AA3"/>
    <w:rsid w:val="00A94B35"/>
    <w:rsid w:val="00AA37FA"/>
    <w:rsid w:val="00AB3233"/>
    <w:rsid w:val="00AC5DFB"/>
    <w:rsid w:val="00AD214E"/>
    <w:rsid w:val="00AD3C10"/>
    <w:rsid w:val="00AD6480"/>
    <w:rsid w:val="00AD74CD"/>
    <w:rsid w:val="00AD7706"/>
    <w:rsid w:val="00B04430"/>
    <w:rsid w:val="00B12493"/>
    <w:rsid w:val="00B31CE0"/>
    <w:rsid w:val="00B45ED0"/>
    <w:rsid w:val="00B5280B"/>
    <w:rsid w:val="00B56307"/>
    <w:rsid w:val="00B67980"/>
    <w:rsid w:val="00B67A63"/>
    <w:rsid w:val="00B77D5F"/>
    <w:rsid w:val="00B84680"/>
    <w:rsid w:val="00B91DBB"/>
    <w:rsid w:val="00B973AB"/>
    <w:rsid w:val="00BB2303"/>
    <w:rsid w:val="00BB5C3F"/>
    <w:rsid w:val="00BD12BE"/>
    <w:rsid w:val="00BE1B36"/>
    <w:rsid w:val="00BF0CE5"/>
    <w:rsid w:val="00BF257D"/>
    <w:rsid w:val="00BF29B2"/>
    <w:rsid w:val="00C00DCA"/>
    <w:rsid w:val="00C0309A"/>
    <w:rsid w:val="00C1056B"/>
    <w:rsid w:val="00C1620F"/>
    <w:rsid w:val="00C43E3D"/>
    <w:rsid w:val="00C44117"/>
    <w:rsid w:val="00C46593"/>
    <w:rsid w:val="00C51767"/>
    <w:rsid w:val="00C64E49"/>
    <w:rsid w:val="00C65463"/>
    <w:rsid w:val="00C77AF4"/>
    <w:rsid w:val="00C9314E"/>
    <w:rsid w:val="00CA56E9"/>
    <w:rsid w:val="00CC03FC"/>
    <w:rsid w:val="00CC3A8B"/>
    <w:rsid w:val="00CE1680"/>
    <w:rsid w:val="00CF7329"/>
    <w:rsid w:val="00D017A5"/>
    <w:rsid w:val="00D1672A"/>
    <w:rsid w:val="00D17B04"/>
    <w:rsid w:val="00D226C4"/>
    <w:rsid w:val="00D22C96"/>
    <w:rsid w:val="00D52A64"/>
    <w:rsid w:val="00D549D7"/>
    <w:rsid w:val="00D55336"/>
    <w:rsid w:val="00D57272"/>
    <w:rsid w:val="00D657C9"/>
    <w:rsid w:val="00D877B7"/>
    <w:rsid w:val="00D913FD"/>
    <w:rsid w:val="00D94F00"/>
    <w:rsid w:val="00DA15EB"/>
    <w:rsid w:val="00DA1FAC"/>
    <w:rsid w:val="00DB2DF6"/>
    <w:rsid w:val="00DC7D28"/>
    <w:rsid w:val="00DC7F73"/>
    <w:rsid w:val="00DD1AE1"/>
    <w:rsid w:val="00DD6A49"/>
    <w:rsid w:val="00DE7355"/>
    <w:rsid w:val="00DF2C90"/>
    <w:rsid w:val="00DF7520"/>
    <w:rsid w:val="00E00DEA"/>
    <w:rsid w:val="00E07BFB"/>
    <w:rsid w:val="00E24F32"/>
    <w:rsid w:val="00E321F3"/>
    <w:rsid w:val="00E36519"/>
    <w:rsid w:val="00E57E4A"/>
    <w:rsid w:val="00E63B79"/>
    <w:rsid w:val="00E6502D"/>
    <w:rsid w:val="00E66033"/>
    <w:rsid w:val="00E7378F"/>
    <w:rsid w:val="00E74E09"/>
    <w:rsid w:val="00E7534C"/>
    <w:rsid w:val="00E859B6"/>
    <w:rsid w:val="00E9044B"/>
    <w:rsid w:val="00E915D0"/>
    <w:rsid w:val="00EA4224"/>
    <w:rsid w:val="00EA4594"/>
    <w:rsid w:val="00EA53E1"/>
    <w:rsid w:val="00EB04C2"/>
    <w:rsid w:val="00EC3159"/>
    <w:rsid w:val="00EC564F"/>
    <w:rsid w:val="00EE5DD2"/>
    <w:rsid w:val="00EE6442"/>
    <w:rsid w:val="00EF1741"/>
    <w:rsid w:val="00EF53F9"/>
    <w:rsid w:val="00F15CE9"/>
    <w:rsid w:val="00F1693B"/>
    <w:rsid w:val="00F20B8C"/>
    <w:rsid w:val="00F2646B"/>
    <w:rsid w:val="00F27E38"/>
    <w:rsid w:val="00F32BEB"/>
    <w:rsid w:val="00F37E0C"/>
    <w:rsid w:val="00F422EF"/>
    <w:rsid w:val="00F45278"/>
    <w:rsid w:val="00F46342"/>
    <w:rsid w:val="00F5081E"/>
    <w:rsid w:val="00F54DEB"/>
    <w:rsid w:val="00F55C60"/>
    <w:rsid w:val="00F64ECA"/>
    <w:rsid w:val="00F65471"/>
    <w:rsid w:val="00F66EE8"/>
    <w:rsid w:val="00F7451C"/>
    <w:rsid w:val="00F978B1"/>
    <w:rsid w:val="00FA5638"/>
    <w:rsid w:val="00FA565A"/>
    <w:rsid w:val="00FA7291"/>
    <w:rsid w:val="00FB1664"/>
    <w:rsid w:val="00FB18E4"/>
    <w:rsid w:val="00FB5D0C"/>
    <w:rsid w:val="00FC4B5D"/>
    <w:rsid w:val="00FC57D4"/>
    <w:rsid w:val="00FC6C8B"/>
    <w:rsid w:val="00FE0EB1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1E13828D-7667-40F2-9C63-6FFE9DC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14EB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014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is">
    <w:name w:val="Emphasis"/>
    <w:qFormat/>
    <w:rsid w:val="002014E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014EB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4252C2"/>
    <w:pPr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52C2"/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C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42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class/archive/cs/cs106b/cs106b.1126/materials/cppdoc/graphics-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Sajjad</cp:lastModifiedBy>
  <cp:revision>3</cp:revision>
  <cp:lastPrinted>2018-11-01T06:59:00Z</cp:lastPrinted>
  <dcterms:created xsi:type="dcterms:W3CDTF">2023-08-17T16:58:00Z</dcterms:created>
  <dcterms:modified xsi:type="dcterms:W3CDTF">2023-08-18T03:49:00Z</dcterms:modified>
</cp:coreProperties>
</file>